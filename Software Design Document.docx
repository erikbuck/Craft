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639C75" w14:paraId="2C078E63" wp14:textId="24283C02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20639C75" w:rsidR="2C29EE9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Software Design Document</w:t>
      </w:r>
    </w:p>
    <w:p w:rsidR="2C29EE9E" w:rsidP="20639C75" w:rsidRDefault="2C29EE9E" w14:paraId="48340E37" w14:textId="226155E3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20639C75" w:rsidR="2C29EE9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Tank </w:t>
      </w:r>
      <w:proofErr w:type="gramStart"/>
      <w:r w:rsidRPr="20639C75" w:rsidR="2C29EE9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Duel</w:t>
      </w:r>
      <w:proofErr w:type="gramEnd"/>
      <w:r w:rsidRPr="20639C75" w:rsidR="2C29EE9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Game with Voxel Engine</w:t>
      </w:r>
    </w:p>
    <w:p w:rsidR="0A9FEA17" w:rsidP="20639C75" w:rsidRDefault="0A9FEA17" w14:paraId="6DAEBCBD" w14:textId="7B5CF97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0A9FEA17">
        <w:rPr>
          <w:rFonts w:ascii="Times New Roman" w:hAnsi="Times New Roman" w:eastAsia="Times New Roman" w:cs="Times New Roman"/>
          <w:sz w:val="24"/>
          <w:szCs w:val="24"/>
        </w:rPr>
        <w:t>1</w:t>
      </w:r>
      <w:r w:rsidRPr="20639C75" w:rsidR="0A9FEA17">
        <w:rPr>
          <w:rFonts w:ascii="Times New Roman" w:hAnsi="Times New Roman" w:eastAsia="Times New Roman" w:cs="Times New Roman"/>
          <w:sz w:val="24"/>
          <w:szCs w:val="24"/>
        </w:rPr>
        <w:t>.0</w:t>
      </w:r>
      <w:r w:rsidRPr="20639C75" w:rsidR="0A9FEA17">
        <w:rPr>
          <w:rFonts w:ascii="Times New Roman" w:hAnsi="Times New Roman" w:eastAsia="Times New Roman" w:cs="Times New Roman"/>
          <w:sz w:val="24"/>
          <w:szCs w:val="24"/>
        </w:rPr>
        <w:t xml:space="preserve"> Introduction</w:t>
      </w:r>
    </w:p>
    <w:p w:rsidR="20639C75" w:rsidP="20639C75" w:rsidRDefault="20639C75" w14:paraId="47FDF299" w14:textId="2808F0D8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0A9FEA17">
        <w:rPr>
          <w:rFonts w:ascii="Times New Roman" w:hAnsi="Times New Roman" w:eastAsia="Times New Roman" w:cs="Times New Roman"/>
          <w:sz w:val="24"/>
          <w:szCs w:val="24"/>
        </w:rPr>
        <w:t>1.1</w:t>
      </w:r>
      <w:r w:rsidRPr="20639C75" w:rsidR="0A9FEA17">
        <w:rPr>
          <w:rFonts w:ascii="Times New Roman" w:hAnsi="Times New Roman" w:eastAsia="Times New Roman" w:cs="Times New Roman"/>
          <w:sz w:val="24"/>
          <w:szCs w:val="24"/>
        </w:rPr>
        <w:t xml:space="preserve"> Purpose</w:t>
      </w:r>
    </w:p>
    <w:p w:rsidR="20639C75" w:rsidP="20639C75" w:rsidRDefault="20639C75" w14:paraId="5FB801A6" w14:textId="1BE7A3CB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0A9FEA17">
        <w:rPr>
          <w:rFonts w:ascii="Times New Roman" w:hAnsi="Times New Roman" w:eastAsia="Times New Roman" w:cs="Times New Roman"/>
          <w:sz w:val="24"/>
          <w:szCs w:val="24"/>
        </w:rPr>
        <w:t>1.2 Scope</w:t>
      </w:r>
    </w:p>
    <w:p w:rsidR="20639C75" w:rsidP="20639C75" w:rsidRDefault="20639C75" w14:paraId="76F0B571" w14:textId="5A1DAF10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0A9FEA17">
        <w:rPr>
          <w:rFonts w:ascii="Times New Roman" w:hAnsi="Times New Roman" w:eastAsia="Times New Roman" w:cs="Times New Roman"/>
          <w:sz w:val="24"/>
          <w:szCs w:val="24"/>
        </w:rPr>
        <w:t>1.3 References</w:t>
      </w:r>
      <w:r w:rsidRPr="20639C75" w:rsidR="586C7804">
        <w:rPr>
          <w:rFonts w:ascii="Times New Roman" w:hAnsi="Times New Roman" w:eastAsia="Times New Roman" w:cs="Times New Roman"/>
          <w:sz w:val="24"/>
          <w:szCs w:val="24"/>
        </w:rPr>
        <w:t xml:space="preserve"> (Craft, </w:t>
      </w:r>
      <w:proofErr w:type="spellStart"/>
      <w:r w:rsidRPr="20639C75" w:rsidR="586C7804">
        <w:rPr>
          <w:rFonts w:ascii="Times New Roman" w:hAnsi="Times New Roman" w:eastAsia="Times New Roman" w:cs="Times New Roman"/>
          <w:sz w:val="24"/>
          <w:szCs w:val="24"/>
        </w:rPr>
        <w:t>Doxygen</w:t>
      </w:r>
      <w:proofErr w:type="spellEnd"/>
      <w:r w:rsidRPr="20639C75" w:rsidR="586C780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0639C75" w:rsidP="20639C75" w:rsidRDefault="20639C75" w14:paraId="101740A9" w14:textId="60F6A5D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0A9FEA17">
        <w:rPr>
          <w:rFonts w:ascii="Times New Roman" w:hAnsi="Times New Roman" w:eastAsia="Times New Roman" w:cs="Times New Roman"/>
          <w:sz w:val="24"/>
          <w:szCs w:val="24"/>
        </w:rPr>
        <w:t>1.4 Overview</w:t>
      </w:r>
    </w:p>
    <w:p w:rsidR="0A9FEA17" w:rsidP="20639C75" w:rsidRDefault="0A9FEA17" w14:paraId="5D49082D" w14:textId="519BDE29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0A9FEA17">
        <w:rPr>
          <w:rFonts w:ascii="Times New Roman" w:hAnsi="Times New Roman" w:eastAsia="Times New Roman" w:cs="Times New Roman"/>
          <w:sz w:val="24"/>
          <w:szCs w:val="24"/>
        </w:rPr>
        <w:t xml:space="preserve">2.0 </w:t>
      </w:r>
      <w:r w:rsidRPr="20639C75" w:rsidR="791A056B">
        <w:rPr>
          <w:rFonts w:ascii="Times New Roman" w:hAnsi="Times New Roman" w:eastAsia="Times New Roman" w:cs="Times New Roman"/>
          <w:sz w:val="24"/>
          <w:szCs w:val="24"/>
        </w:rPr>
        <w:t>Design Overview</w:t>
      </w:r>
    </w:p>
    <w:p w:rsidR="791A056B" w:rsidP="20639C75" w:rsidRDefault="791A056B" w14:paraId="6FB61A1C" w14:textId="3131BAB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791A056B">
        <w:rPr>
          <w:rFonts w:ascii="Times New Roman" w:hAnsi="Times New Roman" w:eastAsia="Times New Roman" w:cs="Times New Roman"/>
          <w:sz w:val="24"/>
          <w:szCs w:val="24"/>
        </w:rPr>
        <w:t>2.1 Introduction</w:t>
      </w:r>
    </w:p>
    <w:p w:rsidR="791A056B" w:rsidP="20639C75" w:rsidRDefault="791A056B" w14:paraId="35436F4C" w14:textId="260F7BC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791A056B">
        <w:rPr>
          <w:rFonts w:ascii="Times New Roman" w:hAnsi="Times New Roman" w:eastAsia="Times New Roman" w:cs="Times New Roman"/>
          <w:sz w:val="24"/>
          <w:szCs w:val="24"/>
        </w:rPr>
        <w:t>2.2 System Architecture</w:t>
      </w:r>
    </w:p>
    <w:p w:rsidR="791A056B" w:rsidP="20639C75" w:rsidRDefault="791A056B" w14:paraId="145A2ACE" w14:textId="3D06B0D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791A056B">
        <w:rPr>
          <w:rFonts w:ascii="Times New Roman" w:hAnsi="Times New Roman" w:eastAsia="Times New Roman" w:cs="Times New Roman"/>
          <w:sz w:val="24"/>
          <w:szCs w:val="24"/>
        </w:rPr>
        <w:t>2.3 System Interfaces</w:t>
      </w:r>
    </w:p>
    <w:p w:rsidR="791A056B" w:rsidP="20639C75" w:rsidRDefault="791A056B" w14:paraId="50823031" w14:textId="3E1953F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791A056B">
        <w:rPr>
          <w:rFonts w:ascii="Times New Roman" w:hAnsi="Times New Roman" w:eastAsia="Times New Roman" w:cs="Times New Roman"/>
          <w:sz w:val="24"/>
          <w:szCs w:val="24"/>
        </w:rPr>
        <w:t>4.4 Constraints and Assumptions</w:t>
      </w:r>
    </w:p>
    <w:p w:rsidR="791A056B" w:rsidP="20639C75" w:rsidRDefault="791A056B" w14:paraId="3F478425" w14:textId="665DF1E8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791A056B">
        <w:rPr>
          <w:rFonts w:ascii="Times New Roman" w:hAnsi="Times New Roman" w:eastAsia="Times New Roman" w:cs="Times New Roman"/>
          <w:sz w:val="24"/>
          <w:szCs w:val="24"/>
        </w:rPr>
        <w:t xml:space="preserve">3.0 </w:t>
      </w:r>
      <w:r w:rsidRPr="20639C75" w:rsidR="293CBC1E">
        <w:rPr>
          <w:rFonts w:ascii="Times New Roman" w:hAnsi="Times New Roman" w:eastAsia="Times New Roman" w:cs="Times New Roman"/>
          <w:sz w:val="24"/>
          <w:szCs w:val="24"/>
        </w:rPr>
        <w:t>Object Description</w:t>
      </w:r>
    </w:p>
    <w:p w:rsidR="293CBC1E" w:rsidP="20639C75" w:rsidRDefault="293CBC1E" w14:paraId="555FC930" w14:textId="0D925831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293CBC1E">
        <w:rPr>
          <w:rFonts w:ascii="Times New Roman" w:hAnsi="Times New Roman" w:eastAsia="Times New Roman" w:cs="Times New Roman"/>
          <w:sz w:val="24"/>
          <w:szCs w:val="24"/>
        </w:rPr>
        <w:t xml:space="preserve">3.1 Objects </w:t>
      </w:r>
      <w:r w:rsidRPr="20639C75" w:rsidR="683E2EC8">
        <w:rPr>
          <w:rFonts w:ascii="Times New Roman" w:hAnsi="Times New Roman" w:eastAsia="Times New Roman" w:cs="Times New Roman"/>
          <w:sz w:val="24"/>
          <w:szCs w:val="24"/>
        </w:rPr>
        <w:t>(Objects used in Craft game)</w:t>
      </w:r>
    </w:p>
    <w:p w:rsidR="683E2EC8" w:rsidP="20639C75" w:rsidRDefault="683E2EC8" w14:paraId="2232FC05" w14:textId="60DE779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683E2EC8">
        <w:rPr>
          <w:rFonts w:ascii="Times New Roman" w:hAnsi="Times New Roman" w:eastAsia="Times New Roman" w:cs="Times New Roman"/>
          <w:sz w:val="24"/>
          <w:szCs w:val="24"/>
        </w:rPr>
        <w:t>4.0 Data Design</w:t>
      </w:r>
    </w:p>
    <w:p w:rsidR="683E2EC8" w:rsidP="20639C75" w:rsidRDefault="683E2EC8" w14:paraId="235526A5" w14:textId="002E882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683E2EC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20639C75" w:rsidR="683E2EC8">
        <w:rPr>
          <w:rFonts w:ascii="Times New Roman" w:hAnsi="Times New Roman" w:eastAsia="Times New Roman" w:cs="Times New Roman"/>
          <w:sz w:val="24"/>
          <w:szCs w:val="24"/>
        </w:rPr>
        <w:t>4.1 Entity Relationships (How the objects interact)</w:t>
      </w:r>
    </w:p>
    <w:p w:rsidR="5B310E5D" w:rsidP="20639C75" w:rsidRDefault="5B310E5D" w14:paraId="0DEE78DE" w14:textId="22B09AD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5B310E5D">
        <w:rPr>
          <w:rFonts w:ascii="Times New Roman" w:hAnsi="Times New Roman" w:eastAsia="Times New Roman" w:cs="Times New Roman"/>
          <w:sz w:val="24"/>
          <w:szCs w:val="24"/>
        </w:rPr>
        <w:t>5.0 Non-Functional Requirements (System Requirements)</w:t>
      </w:r>
    </w:p>
    <w:p w:rsidR="5B310E5D" w:rsidP="20639C75" w:rsidRDefault="5B310E5D" w14:paraId="65795123" w14:textId="3918B38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5B310E5D">
        <w:rPr>
          <w:rFonts w:ascii="Times New Roman" w:hAnsi="Times New Roman" w:eastAsia="Times New Roman" w:cs="Times New Roman"/>
          <w:sz w:val="24"/>
          <w:szCs w:val="24"/>
        </w:rPr>
        <w:t>5.1 Performance Requirements</w:t>
      </w:r>
    </w:p>
    <w:p w:rsidR="5B310E5D" w:rsidP="20639C75" w:rsidRDefault="5B310E5D" w14:paraId="7348B3C3" w14:textId="677A0EF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5B310E5D">
        <w:rPr>
          <w:rFonts w:ascii="Times New Roman" w:hAnsi="Times New Roman" w:eastAsia="Times New Roman" w:cs="Times New Roman"/>
          <w:sz w:val="24"/>
          <w:szCs w:val="24"/>
        </w:rPr>
        <w:t>5.2 Design Constraints</w:t>
      </w:r>
    </w:p>
    <w:p w:rsidR="5B310E5D" w:rsidP="20639C75" w:rsidRDefault="5B310E5D" w14:paraId="385A8DFB" w14:textId="152ACEE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5B310E5D">
        <w:rPr>
          <w:rFonts w:ascii="Times New Roman" w:hAnsi="Times New Roman" w:eastAsia="Times New Roman" w:cs="Times New Roman"/>
          <w:sz w:val="24"/>
          <w:szCs w:val="24"/>
        </w:rPr>
        <w:t>6.0 Supplementary Documentation</w:t>
      </w:r>
    </w:p>
    <w:p w:rsidR="5B310E5D" w:rsidP="20639C75" w:rsidRDefault="5B310E5D" w14:paraId="5AC696C2" w14:textId="72C45E5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639C75" w:rsidR="5B310E5D">
        <w:rPr>
          <w:rFonts w:ascii="Times New Roman" w:hAnsi="Times New Roman" w:eastAsia="Times New Roman" w:cs="Times New Roman"/>
          <w:sz w:val="24"/>
          <w:szCs w:val="24"/>
        </w:rPr>
        <w:t xml:space="preserve">6.1 Tools Used </w:t>
      </w:r>
      <w:r w:rsidRPr="20639C75" w:rsidR="6CDF6B81">
        <w:rPr>
          <w:rFonts w:ascii="Times New Roman" w:hAnsi="Times New Roman" w:eastAsia="Times New Roman" w:cs="Times New Roman"/>
          <w:sz w:val="24"/>
          <w:szCs w:val="24"/>
        </w:rPr>
        <w:t>to</w:t>
      </w:r>
      <w:r w:rsidRPr="20639C75" w:rsidR="5B310E5D">
        <w:rPr>
          <w:rFonts w:ascii="Times New Roman" w:hAnsi="Times New Roman" w:eastAsia="Times New Roman" w:cs="Times New Roman"/>
          <w:sz w:val="24"/>
          <w:szCs w:val="24"/>
        </w:rPr>
        <w:t xml:space="preserve"> Create Diagram</w:t>
      </w:r>
    </w:p>
    <w:p w:rsidR="20639C75" w:rsidP="20639C75" w:rsidRDefault="20639C75" w14:paraId="5494CAE2" w14:textId="2346129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D2CF5"/>
    <w:rsid w:val="01801AAA"/>
    <w:rsid w:val="0190CC4F"/>
    <w:rsid w:val="031BEB0B"/>
    <w:rsid w:val="04AF693F"/>
    <w:rsid w:val="0A9FEA17"/>
    <w:rsid w:val="0C035DEE"/>
    <w:rsid w:val="0D9F2E4F"/>
    <w:rsid w:val="20639C75"/>
    <w:rsid w:val="2154CEB7"/>
    <w:rsid w:val="293CBC1E"/>
    <w:rsid w:val="29F1565E"/>
    <w:rsid w:val="2B1D034E"/>
    <w:rsid w:val="2C29EE9E"/>
    <w:rsid w:val="336BDD32"/>
    <w:rsid w:val="33BD2CF5"/>
    <w:rsid w:val="348BFB97"/>
    <w:rsid w:val="3AC35DB6"/>
    <w:rsid w:val="586C7804"/>
    <w:rsid w:val="5B310E5D"/>
    <w:rsid w:val="5F7D235F"/>
    <w:rsid w:val="64151EB0"/>
    <w:rsid w:val="649CAEAE"/>
    <w:rsid w:val="683E2EC8"/>
    <w:rsid w:val="6A4C80CF"/>
    <w:rsid w:val="6CDF6B81"/>
    <w:rsid w:val="791A056B"/>
    <w:rsid w:val="792295A4"/>
    <w:rsid w:val="7C608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2CF5"/>
  <w15:chartTrackingRefBased/>
  <w15:docId w15:val="{886282c9-c9bc-49a0-bb6d-ebf74c31e9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2021-03-16T15:10:44.3591649Z</dcterms:created>
  <dcterms:modified xsi:type="dcterms:W3CDTF">2021-03-16T15:42:52.4559780Z</dcterms:modified>
  <dc:creator>Tomaro, Jonathan D.</dc:creator>
  <lastModifiedBy>Schafer, Samuel S</lastModifiedBy>
</coreProperties>
</file>